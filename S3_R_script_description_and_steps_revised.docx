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9BBF" w14:textId="3F5BFBC2" w:rsidR="00660119" w:rsidRPr="006D57CB" w:rsidRDefault="006D57CB">
      <w:pPr>
        <w:rPr>
          <w:b/>
          <w:bCs/>
          <w:sz w:val="28"/>
          <w:szCs w:val="28"/>
        </w:rPr>
      </w:pPr>
      <w:r>
        <w:rPr>
          <w:b/>
          <w:bCs/>
          <w:sz w:val="28"/>
          <w:szCs w:val="28"/>
        </w:rPr>
        <w:t xml:space="preserve">S3: </w:t>
      </w:r>
      <w:r w:rsidR="00B473C9" w:rsidRPr="006D57CB">
        <w:rPr>
          <w:b/>
          <w:bCs/>
          <w:sz w:val="28"/>
          <w:szCs w:val="28"/>
        </w:rPr>
        <w:t xml:space="preserve">Description of Data Processing in </w:t>
      </w:r>
      <w:r w:rsidR="00952177" w:rsidRPr="006D57CB">
        <w:rPr>
          <w:b/>
          <w:bCs/>
          <w:sz w:val="28"/>
          <w:szCs w:val="28"/>
        </w:rPr>
        <w:t>R</w:t>
      </w:r>
    </w:p>
    <w:p w14:paraId="1E241903" w14:textId="3E861E6E" w:rsidR="006D57CB" w:rsidRDefault="006D57CB">
      <w:r>
        <w:t xml:space="preserve">By Brandon </w:t>
      </w:r>
      <w:r w:rsidR="00E375AC">
        <w:t xml:space="preserve">Jordon-Thaden </w:t>
      </w:r>
      <w:r>
        <w:t>and Ingrid Jordon-Thaden</w:t>
      </w:r>
    </w:p>
    <w:p w14:paraId="2D8262B5" w14:textId="76184098" w:rsidR="00952177" w:rsidRDefault="00952177"/>
    <w:p w14:paraId="1B7300FB" w14:textId="3B663ECB" w:rsidR="00B473C9" w:rsidRPr="00B473C9" w:rsidRDefault="00B473C9">
      <w:pPr>
        <w:rPr>
          <w:b/>
          <w:bCs/>
        </w:rPr>
      </w:pPr>
      <w:r w:rsidRPr="00B473C9">
        <w:rPr>
          <w:b/>
          <w:bCs/>
        </w:rPr>
        <w:t>R Files</w:t>
      </w:r>
      <w:r w:rsidR="0097464A">
        <w:rPr>
          <w:b/>
          <w:bCs/>
        </w:rPr>
        <w:t>:</w:t>
      </w:r>
    </w:p>
    <w:p w14:paraId="040A37E0" w14:textId="44AFB76B" w:rsidR="00952177" w:rsidRDefault="00952177" w:rsidP="0097464A">
      <w:pPr>
        <w:ind w:firstLine="720"/>
      </w:pPr>
      <w:r>
        <w:t>Link.R</w:t>
      </w:r>
    </w:p>
    <w:p w14:paraId="133A8A3B" w14:textId="104154D3" w:rsidR="00952177" w:rsidRDefault="00952177" w:rsidP="0097464A">
      <w:pPr>
        <w:ind w:firstLine="720"/>
      </w:pPr>
      <w:r>
        <w:t>Cluster.R</w:t>
      </w:r>
    </w:p>
    <w:p w14:paraId="78B1D20C" w14:textId="3B35E42D" w:rsidR="00952177" w:rsidRDefault="00952177" w:rsidP="0097464A">
      <w:pPr>
        <w:ind w:firstLine="720"/>
      </w:pPr>
      <w:r>
        <w:t>Call.R</w:t>
      </w:r>
    </w:p>
    <w:p w14:paraId="53C74416" w14:textId="3980A07A" w:rsidR="00952177" w:rsidRDefault="00952177" w:rsidP="0097464A">
      <w:pPr>
        <w:ind w:firstLine="720"/>
      </w:pPr>
      <w:r>
        <w:t>Calc-parents.R</w:t>
      </w:r>
    </w:p>
    <w:p w14:paraId="4FD3E54B" w14:textId="0ED7043A" w:rsidR="00952177" w:rsidRDefault="00952177" w:rsidP="0097464A">
      <w:pPr>
        <w:ind w:firstLine="720"/>
      </w:pPr>
      <w:r>
        <w:t>Calc-inheritance.R</w:t>
      </w:r>
    </w:p>
    <w:p w14:paraId="7A6848AB" w14:textId="0156EF96" w:rsidR="00952177" w:rsidRDefault="00952177" w:rsidP="0097464A">
      <w:pPr>
        <w:ind w:firstLine="720"/>
      </w:pPr>
      <w:r>
        <w:t>Analyze-drift.R</w:t>
      </w:r>
    </w:p>
    <w:p w14:paraId="18C81628" w14:textId="4F06B1BB" w:rsidR="00952177" w:rsidRDefault="00952177"/>
    <w:p w14:paraId="4EDD2B6C" w14:textId="79EEECC0" w:rsidR="00952177" w:rsidRPr="00700A1F" w:rsidRDefault="00952177">
      <w:pPr>
        <w:rPr>
          <w:b/>
          <w:bCs/>
        </w:rPr>
      </w:pPr>
      <w:r w:rsidRPr="00700A1F">
        <w:rPr>
          <w:b/>
          <w:bCs/>
        </w:rPr>
        <w:t>Link.R</w:t>
      </w:r>
    </w:p>
    <w:p w14:paraId="7735C4CC" w14:textId="4C73130E" w:rsidR="00952177" w:rsidRDefault="00952177">
      <w:r>
        <w:t>T</w:t>
      </w:r>
      <w:r w:rsidR="000337A4">
        <w:t>his script t</w:t>
      </w:r>
      <w:r>
        <w:t>akes the data from the Typer4 software</w:t>
      </w:r>
      <w:r w:rsidR="00E375AC">
        <w:t>,</w:t>
      </w:r>
      <w:r>
        <w:t xml:space="preserve"> links </w:t>
      </w:r>
      <w:r w:rsidR="00E375AC">
        <w:t>them</w:t>
      </w:r>
      <w:r>
        <w:t xml:space="preserve"> to the identifiers for each sample</w:t>
      </w:r>
      <w:r w:rsidR="00E375AC">
        <w:t>,</w:t>
      </w:r>
      <w:r>
        <w:t xml:space="preserve"> and creates a data</w:t>
      </w:r>
      <w:r w:rsidR="00E375AC">
        <w:t xml:space="preserve"> </w:t>
      </w:r>
      <w:r>
        <w:t>matrix that is used in the next steps.</w:t>
      </w:r>
    </w:p>
    <w:p w14:paraId="0AB87C27" w14:textId="627F9BFD" w:rsidR="00952177" w:rsidRDefault="00952177"/>
    <w:p w14:paraId="54901F1D" w14:textId="5F025B52" w:rsidR="00952177" w:rsidRPr="00700A1F" w:rsidRDefault="00952177">
      <w:pPr>
        <w:rPr>
          <w:b/>
          <w:bCs/>
        </w:rPr>
      </w:pPr>
      <w:r w:rsidRPr="00700A1F">
        <w:rPr>
          <w:b/>
          <w:bCs/>
        </w:rPr>
        <w:t>Cluster.R</w:t>
      </w:r>
    </w:p>
    <w:p w14:paraId="3E8446DE" w14:textId="03AA804F" w:rsidR="00952177" w:rsidRDefault="00952177">
      <w:r>
        <w:t>This script does the Gaussian clustering. This is done in four main steps</w:t>
      </w:r>
      <w:r w:rsidR="00E375AC">
        <w:t>:</w:t>
      </w:r>
      <w:r>
        <w:t xml:space="preserve"> </w:t>
      </w:r>
      <w:r w:rsidR="00E375AC">
        <w:t>(1)</w:t>
      </w:r>
      <w:r>
        <w:t xml:space="preserve"> </w:t>
      </w:r>
      <w:r w:rsidR="00E375AC">
        <w:t>Removes</w:t>
      </w:r>
      <w:r>
        <w:t xml:space="preserve"> spectra of poor quality both from the Typer4 </w:t>
      </w:r>
      <w:r w:rsidR="00B473C9">
        <w:t>designation</w:t>
      </w:r>
      <w:r>
        <w:t xml:space="preserve"> “Bad Spectra” and our own call of too much uncertainty in spectral quality</w:t>
      </w:r>
      <w:r w:rsidR="00B473C9">
        <w:t xml:space="preserve"> based on the ratio of the area of peak 1 to area of peak 2 (A1/A2)</w:t>
      </w:r>
      <w:r w:rsidR="00E375AC">
        <w:t>;</w:t>
      </w:r>
      <w:r>
        <w:t xml:space="preserve"> </w:t>
      </w:r>
      <w:r w:rsidR="00E375AC">
        <w:t>(2)</w:t>
      </w:r>
      <w:r>
        <w:t xml:space="preserve"> </w:t>
      </w:r>
      <w:r w:rsidR="00E375AC">
        <w:t>C</w:t>
      </w:r>
      <w:r>
        <w:t>onvert</w:t>
      </w:r>
      <w:r w:rsidR="00E375AC">
        <w:t>s</w:t>
      </w:r>
      <w:r>
        <w:t xml:space="preserve"> the area of the spectral </w:t>
      </w:r>
      <w:r w:rsidR="00B473C9">
        <w:t xml:space="preserve">area </w:t>
      </w:r>
      <w:r>
        <w:t xml:space="preserve">peaks from </w:t>
      </w:r>
      <w:r w:rsidR="00B473C9">
        <w:t>C</w:t>
      </w:r>
      <w:r>
        <w:t xml:space="preserve">artesian coordinates to polar coordinates to </w:t>
      </w:r>
      <w:r w:rsidR="00B473C9">
        <w:t>reduce the experiment to the two most important parameters, namely the ratio of the A1/A2 and the sum of the amplitude of A1/A2 (see Figure</w:t>
      </w:r>
      <w:r w:rsidR="00962D7A">
        <w:t xml:space="preserve"> </w:t>
      </w:r>
      <w:r w:rsidR="00B473C9">
        <w:t>S3-1)</w:t>
      </w:r>
      <w:r w:rsidR="00E375AC">
        <w:t>;</w:t>
      </w:r>
      <w:r>
        <w:t xml:space="preserve"> </w:t>
      </w:r>
      <w:r w:rsidR="00E375AC">
        <w:t>(3)</w:t>
      </w:r>
      <w:r>
        <w:t xml:space="preserve"> </w:t>
      </w:r>
      <w:r w:rsidR="00E375AC">
        <w:t>C</w:t>
      </w:r>
      <w:r>
        <w:t>arrie</w:t>
      </w:r>
      <w:r w:rsidR="00E375AC">
        <w:t>s</w:t>
      </w:r>
      <w:r>
        <w:t xml:space="preserve"> out the Gaussian clustering of the samples, finding the center of mass of the cluster, calculating the standard deviation of the cluster, and numbering each cluster</w:t>
      </w:r>
      <w:r w:rsidR="00962D7A">
        <w:t xml:space="preserve"> (see Figure S3-2)</w:t>
      </w:r>
      <w:r w:rsidR="00E375AC">
        <w:t>;</w:t>
      </w:r>
      <w:r>
        <w:t xml:space="preserve"> </w:t>
      </w:r>
      <w:r w:rsidR="00E375AC">
        <w:t>(4)</w:t>
      </w:r>
      <w:r>
        <w:t xml:space="preserve"> </w:t>
      </w:r>
      <w:r w:rsidR="00E375AC">
        <w:t>Removes</w:t>
      </w:r>
      <w:r>
        <w:t xml:space="preserve"> the clusters that did not give a well</w:t>
      </w:r>
      <w:r w:rsidR="00E375AC">
        <w:t>-</w:t>
      </w:r>
      <w:r>
        <w:t>localized cluster or had a poor deviation</w:t>
      </w:r>
      <w:r w:rsidR="00DF505A">
        <w:t xml:space="preserve">; </w:t>
      </w:r>
      <w:r w:rsidR="00DF505A" w:rsidRPr="00FE0015">
        <w:t xml:space="preserve">(5) Removes the clusters that did not represent enough individuals for the populations and synthetic lines. </w:t>
      </w:r>
      <w:r w:rsidR="00E334DC" w:rsidRPr="00FE0015">
        <w:t>This script is responsible</w:t>
      </w:r>
      <w:r w:rsidR="00E334DC">
        <w:t xml:space="preserve"> for </w:t>
      </w:r>
      <w:r w:rsidR="00B473C9">
        <w:t>the greatest</w:t>
      </w:r>
      <w:r w:rsidR="00E334DC">
        <w:t xml:space="preserve"> number of spectra </w:t>
      </w:r>
      <w:r w:rsidR="00E375AC">
        <w:t xml:space="preserve">removed </w:t>
      </w:r>
      <w:r w:rsidR="00E334DC">
        <w:t>f</w:t>
      </w:r>
      <w:r w:rsidR="00E375AC">
        <w:t>rom</w:t>
      </w:r>
      <w:r w:rsidR="00E334DC">
        <w:t xml:space="preserve"> the dataset</w:t>
      </w:r>
      <w:r w:rsidR="00B473C9">
        <w:t>.</w:t>
      </w:r>
    </w:p>
    <w:p w14:paraId="319D12E3" w14:textId="71EA6501" w:rsidR="00952177" w:rsidRDefault="00952177"/>
    <w:p w14:paraId="4831CFB3" w14:textId="6BA62375" w:rsidR="00952177" w:rsidRPr="00700A1F" w:rsidRDefault="00952177">
      <w:pPr>
        <w:rPr>
          <w:b/>
          <w:bCs/>
        </w:rPr>
      </w:pPr>
      <w:r w:rsidRPr="00700A1F">
        <w:rPr>
          <w:b/>
          <w:bCs/>
        </w:rPr>
        <w:t>Call.R</w:t>
      </w:r>
    </w:p>
    <w:p w14:paraId="57759B00" w14:textId="0153861C" w:rsidR="00952177" w:rsidRDefault="00952177">
      <w:r>
        <w:t>This script call</w:t>
      </w:r>
      <w:r w:rsidR="000337A4">
        <w:t>s</w:t>
      </w:r>
      <w:r>
        <w:t xml:space="preserve"> </w:t>
      </w:r>
      <w:r w:rsidR="00B473C9">
        <w:t>(or name</w:t>
      </w:r>
      <w:r w:rsidR="000337A4">
        <w:t>s</w:t>
      </w:r>
      <w:r w:rsidR="00B473C9">
        <w:t>) each sample</w:t>
      </w:r>
      <w:r>
        <w:t xml:space="preserve"> data</w:t>
      </w:r>
      <w:r w:rsidR="00B473C9">
        <w:t xml:space="preserve"> point</w:t>
      </w:r>
      <w:r>
        <w:t xml:space="preserve"> by the cluster center</w:t>
      </w:r>
      <w:r w:rsidR="000337A4">
        <w:t>;</w:t>
      </w:r>
      <w:r>
        <w:t xml:space="preserve"> all samples in the cluster are given the same generic call depending on their high or low mass (diploids: HH or LL, and tetraploids HHLL). This allowed us to </w:t>
      </w:r>
      <w:r w:rsidR="000337A4">
        <w:t xml:space="preserve">assign designations to both </w:t>
      </w:r>
      <w:r>
        <w:t xml:space="preserve">diploid </w:t>
      </w:r>
      <w:r w:rsidR="000337A4">
        <w:t xml:space="preserve">and </w:t>
      </w:r>
      <w:r>
        <w:t xml:space="preserve">tetraploid </w:t>
      </w:r>
      <w:r w:rsidR="000337A4">
        <w:t>individuals</w:t>
      </w:r>
      <w:r>
        <w:t xml:space="preserve">, circumventing the limitation of Typer4 not being able to handle polyploids. </w:t>
      </w:r>
      <w:r w:rsidR="00B473C9">
        <w:t xml:space="preserve">It also </w:t>
      </w:r>
      <w:r w:rsidR="00700A1F">
        <w:t>incorporated</w:t>
      </w:r>
      <w:r w:rsidR="00B473C9">
        <w:t xml:space="preserve"> the </w:t>
      </w:r>
      <w:r w:rsidR="00700A1F">
        <w:t xml:space="preserve">actual </w:t>
      </w:r>
      <w:r w:rsidR="00B473C9">
        <w:t xml:space="preserve">SNP call </w:t>
      </w:r>
      <w:r w:rsidR="0097464A">
        <w:t xml:space="preserve">(A,T,G, or C) </w:t>
      </w:r>
      <w:r w:rsidR="00B473C9">
        <w:t>from Typer4</w:t>
      </w:r>
      <w:r w:rsidR="00700A1F">
        <w:t>. This resulted in a new column in the data</w:t>
      </w:r>
      <w:r w:rsidR="000337A4">
        <w:t xml:space="preserve"> </w:t>
      </w:r>
      <w:r w:rsidR="00700A1F">
        <w:t>matrix</w:t>
      </w:r>
      <w:r w:rsidR="000337A4">
        <w:t xml:space="preserve"> labeled</w:t>
      </w:r>
      <w:r w:rsidR="00700A1F">
        <w:t xml:space="preserve"> “new call”</w:t>
      </w:r>
      <w:r w:rsidR="000315B5">
        <w:t xml:space="preserve"> resulting in </w:t>
      </w:r>
      <w:proofErr w:type="gramStart"/>
      <w:r w:rsidR="000315B5">
        <w:t>e.g.</w:t>
      </w:r>
      <w:proofErr w:type="gramEnd"/>
      <w:r w:rsidR="000315B5">
        <w:t xml:space="preserve"> AATT or AT</w:t>
      </w:r>
      <w:r w:rsidR="00700A1F">
        <w:t xml:space="preserve">. </w:t>
      </w:r>
    </w:p>
    <w:p w14:paraId="642EC1F8" w14:textId="0F12AB91" w:rsidR="00952177" w:rsidRDefault="00952177">
      <w:pPr>
        <w:rPr>
          <w:ins w:id="0" w:author="Soltis,Pamela S" w:date="2021-04-11T12:43:00Z"/>
        </w:rPr>
      </w:pPr>
    </w:p>
    <w:p w14:paraId="5A4C9C49" w14:textId="77777777" w:rsidR="000337A4" w:rsidRDefault="000337A4"/>
    <w:p w14:paraId="187B5A68" w14:textId="27A20F4B" w:rsidR="00952177" w:rsidRPr="00700A1F" w:rsidRDefault="00952177">
      <w:pPr>
        <w:rPr>
          <w:b/>
          <w:bCs/>
        </w:rPr>
      </w:pPr>
      <w:r w:rsidRPr="00700A1F">
        <w:rPr>
          <w:b/>
          <w:bCs/>
        </w:rPr>
        <w:t>Calc-parents.R</w:t>
      </w:r>
    </w:p>
    <w:p w14:paraId="0F317123" w14:textId="45FCC46B" w:rsidR="00952177" w:rsidRDefault="00E334DC">
      <w:r>
        <w:t>This script calculate</w:t>
      </w:r>
      <w:r w:rsidR="000337A4">
        <w:t>s</w:t>
      </w:r>
      <w:r>
        <w:t xml:space="preserve"> the parent call percentages of samples across each contig per DNA type (cDNA and gDNA separately). It ultimately identifies if parent</w:t>
      </w:r>
      <w:r w:rsidR="000337A4">
        <w:t>al values</w:t>
      </w:r>
      <w:r>
        <w:t xml:space="preserve"> for a contig</w:t>
      </w:r>
      <w:r w:rsidR="000337A4">
        <w:t xml:space="preserve"> can be distinguished and are useful</w:t>
      </w:r>
      <w:r>
        <w:t xml:space="preserve">. A contig was considered useful if there was an identifiable cluster of low mass and high mass for each parent. If both were low mass or both were high mass, then they would not be useful </w:t>
      </w:r>
      <w:r w:rsidR="000337A4">
        <w:t xml:space="preserve">for </w:t>
      </w:r>
      <w:r>
        <w:t>interpret</w:t>
      </w:r>
      <w:r w:rsidR="000337A4">
        <w:t>ing</w:t>
      </w:r>
      <w:r>
        <w:t xml:space="preserve"> </w:t>
      </w:r>
      <w:r w:rsidR="000337A4">
        <w:t xml:space="preserve">the </w:t>
      </w:r>
      <w:r>
        <w:t xml:space="preserve">tetraploid </w:t>
      </w:r>
      <w:r w:rsidR="000337A4">
        <w:t xml:space="preserve">pattern </w:t>
      </w:r>
      <w:r>
        <w:t xml:space="preserve">in the next step. This step </w:t>
      </w:r>
      <w:r w:rsidR="000337A4">
        <w:t>removes</w:t>
      </w:r>
      <w:r>
        <w:t xml:space="preserve"> contigs that did not</w:t>
      </w:r>
      <w:r w:rsidR="000337A4">
        <w:t xml:space="preserve"> meet</w:t>
      </w:r>
      <w:r>
        <w:t xml:space="preserve"> this criteri</w:t>
      </w:r>
      <w:r w:rsidR="000337A4">
        <w:t>on</w:t>
      </w:r>
      <w:r>
        <w:t xml:space="preserve">. </w:t>
      </w:r>
    </w:p>
    <w:p w14:paraId="61045E6D" w14:textId="7FA76C5C" w:rsidR="00E334DC" w:rsidRDefault="00E334DC"/>
    <w:p w14:paraId="54F513C9" w14:textId="4EB7901C" w:rsidR="00E334DC" w:rsidRPr="00700A1F" w:rsidRDefault="00E334DC">
      <w:pPr>
        <w:rPr>
          <w:b/>
          <w:bCs/>
        </w:rPr>
      </w:pPr>
      <w:r w:rsidRPr="00700A1F">
        <w:rPr>
          <w:b/>
          <w:bCs/>
        </w:rPr>
        <w:t>Calc-inheritance.R</w:t>
      </w:r>
    </w:p>
    <w:p w14:paraId="4FC564FA" w14:textId="4491F904" w:rsidR="00700A1F" w:rsidRPr="005169AD" w:rsidRDefault="00E334DC">
      <w:pPr>
        <w:rPr>
          <w:rFonts w:eastAsia="Times" w:cs="Times"/>
        </w:rPr>
      </w:pPr>
      <w:r>
        <w:t xml:space="preserve">After all of the cleaning of the data, we are now ready to confirm the contigs that not only give </w:t>
      </w:r>
      <w:r w:rsidR="000D74D9">
        <w:t xml:space="preserve">distinct </w:t>
      </w:r>
      <w:r>
        <w:t xml:space="preserve">mass clusters for </w:t>
      </w:r>
      <w:r w:rsidR="000D74D9">
        <w:t xml:space="preserve">the </w:t>
      </w:r>
      <w:r>
        <w:t>two parents, but also give clusters for tetraploid</w:t>
      </w:r>
      <w:r w:rsidR="000D74D9">
        <w:t xml:space="preserve"> individuals</w:t>
      </w:r>
      <w:r>
        <w:t xml:space="preserve">, resulting in an identifiable </w:t>
      </w:r>
      <w:r w:rsidR="000D74D9">
        <w:t>parent-</w:t>
      </w:r>
      <w:r w:rsidR="00556812">
        <w:t>tetraploid</w:t>
      </w:r>
      <w:r>
        <w:t xml:space="preserve"> </w:t>
      </w:r>
      <w:r w:rsidR="00556812">
        <w:t>‘</w:t>
      </w:r>
      <w:r>
        <w:t>triangle.</w:t>
      </w:r>
      <w:r w:rsidR="00556812">
        <w:t>’</w:t>
      </w:r>
      <w:r>
        <w:t xml:space="preserve"> </w:t>
      </w:r>
      <w:r w:rsidR="00556812">
        <w:t>This script</w:t>
      </w:r>
      <w:r>
        <w:t xml:space="preserve"> use</w:t>
      </w:r>
      <w:r w:rsidR="00556812">
        <w:t>s</w:t>
      </w:r>
      <w:r>
        <w:t xml:space="preserve"> the high and low mass we identified for the </w:t>
      </w:r>
      <w:r w:rsidR="006D57CB">
        <w:t>parents</w:t>
      </w:r>
      <w:r>
        <w:t xml:space="preserve"> for</w:t>
      </w:r>
      <w:r w:rsidRPr="00556812">
        <w:t xml:space="preserve"> </w:t>
      </w:r>
      <w:r w:rsidR="00556812" w:rsidRPr="00556812">
        <w:t xml:space="preserve">a </w:t>
      </w:r>
      <w:r w:rsidRPr="00556812">
        <w:t xml:space="preserve">contig and DNA type to call the tetraploid correctly. The choices </w:t>
      </w:r>
      <w:r w:rsidR="00556812" w:rsidRPr="00556812">
        <w:t>a</w:t>
      </w:r>
      <w:r w:rsidRPr="00556812">
        <w:t xml:space="preserve">re based on the percent </w:t>
      </w:r>
      <w:r w:rsidR="00556812" w:rsidRPr="00556812">
        <w:t>‘</w:t>
      </w:r>
      <w:r w:rsidRPr="00556812">
        <w:t>dubius</w:t>
      </w:r>
      <w:r w:rsidR="00556812" w:rsidRPr="00556812">
        <w:t>-</w:t>
      </w:r>
      <w:r w:rsidRPr="00556812">
        <w:t>like</w:t>
      </w:r>
      <w:r w:rsidR="00556812" w:rsidRPr="00556812">
        <w:t>’</w:t>
      </w:r>
      <w:r w:rsidRPr="00556812">
        <w:t xml:space="preserve"> cal</w:t>
      </w:r>
      <w:r w:rsidR="00556812" w:rsidRPr="00556812">
        <w:t>ls</w:t>
      </w:r>
      <w:r w:rsidRPr="002339DD">
        <w:t xml:space="preserve"> because </w:t>
      </w:r>
      <w:r w:rsidRPr="005169AD">
        <w:rPr>
          <w:i/>
        </w:rPr>
        <w:t>T. dubius</w:t>
      </w:r>
      <w:r w:rsidRPr="00556812">
        <w:t xml:space="preserve"> is the common parent in both </w:t>
      </w:r>
      <w:r w:rsidR="00556812" w:rsidRPr="00556812">
        <w:t xml:space="preserve">tetraploid </w:t>
      </w:r>
      <w:r w:rsidRPr="00556812">
        <w:t>triangles</w:t>
      </w:r>
      <w:r w:rsidR="00556812" w:rsidRPr="00556812">
        <w:t xml:space="preserve"> of relationship</w:t>
      </w:r>
      <w:r w:rsidRPr="00556812">
        <w:t xml:space="preserve">. Inheritance patterns </w:t>
      </w:r>
      <w:r w:rsidR="00556812" w:rsidRPr="00556812">
        <w:t>a</w:t>
      </w:r>
      <w:r w:rsidRPr="00556812">
        <w:t>re assigned based on the cluster position in the experiment triangle at 50/50, 25/75</w:t>
      </w:r>
      <w:r w:rsidR="00556812" w:rsidRPr="00556812">
        <w:t>,</w:t>
      </w:r>
      <w:r w:rsidRPr="00556812">
        <w:t xml:space="preserve"> or 75/25% of the dubius homeologs</w:t>
      </w:r>
      <w:r w:rsidR="00700A1F" w:rsidRPr="00556812">
        <w:t xml:space="preserve"> (see Figure S3-2)</w:t>
      </w:r>
      <w:r w:rsidRPr="00556812">
        <w:t xml:space="preserve">. This step is where the final experimental triangles </w:t>
      </w:r>
      <w:r w:rsidR="00556812" w:rsidRPr="00556812">
        <w:t>we</w:t>
      </w:r>
      <w:r w:rsidR="00556812" w:rsidRPr="002339DD">
        <w:t>re</w:t>
      </w:r>
      <w:r w:rsidRPr="002339DD">
        <w:t xml:space="preserve"> reduced to 4</w:t>
      </w:r>
      <w:r w:rsidRPr="005169AD">
        <w:rPr>
          <w:rFonts w:eastAsia="Times" w:cs="Times"/>
        </w:rPr>
        <w:t xml:space="preserve">93 contigs for the </w:t>
      </w:r>
      <w:r w:rsidRPr="005169AD">
        <w:rPr>
          <w:rFonts w:eastAsia="Times" w:cs="Times"/>
          <w:i/>
        </w:rPr>
        <w:t>T. mirus</w:t>
      </w:r>
      <w:r w:rsidRPr="005169AD">
        <w:rPr>
          <w:rFonts w:eastAsia="Times" w:cs="Times"/>
        </w:rPr>
        <w:t xml:space="preserve"> dataset, and 462 contigs for the </w:t>
      </w:r>
      <w:r w:rsidRPr="005169AD">
        <w:rPr>
          <w:rFonts w:eastAsia="Times" w:cs="Times"/>
          <w:i/>
        </w:rPr>
        <w:t>T. miscellus</w:t>
      </w:r>
      <w:r w:rsidRPr="005169AD">
        <w:rPr>
          <w:rFonts w:eastAsia="Times" w:cs="Times"/>
        </w:rPr>
        <w:t xml:space="preserve"> dataset</w:t>
      </w:r>
      <w:r w:rsidR="00BF0A6E" w:rsidRPr="005169AD">
        <w:rPr>
          <w:rFonts w:eastAsia="Times" w:cs="Times"/>
        </w:rPr>
        <w:t>. After this step was complete</w:t>
      </w:r>
      <w:r w:rsidR="00556812" w:rsidRPr="005169AD">
        <w:rPr>
          <w:rFonts w:eastAsia="Times" w:cs="Times"/>
        </w:rPr>
        <w:t>,</w:t>
      </w:r>
      <w:r w:rsidR="00BF0A6E" w:rsidRPr="005169AD">
        <w:rPr>
          <w:rFonts w:eastAsia="Times" w:cs="Times"/>
        </w:rPr>
        <w:t xml:space="preserve"> we were able to read from the </w:t>
      </w:r>
      <w:r w:rsidR="006D57CB" w:rsidRPr="005169AD">
        <w:rPr>
          <w:rFonts w:eastAsia="Times" w:cs="Times"/>
        </w:rPr>
        <w:t>data matrix</w:t>
      </w:r>
      <w:r w:rsidR="00BF0A6E" w:rsidRPr="005169AD">
        <w:rPr>
          <w:rFonts w:eastAsia="Times" w:cs="Times"/>
        </w:rPr>
        <w:t xml:space="preserve"> which samples had loss of one or two parental homeolog</w:t>
      </w:r>
      <w:r w:rsidR="00556812" w:rsidRPr="005169AD">
        <w:rPr>
          <w:rFonts w:eastAsia="Times" w:cs="Times"/>
        </w:rPr>
        <w:t xml:space="preserve"> copies</w:t>
      </w:r>
      <w:r w:rsidR="00BF0A6E" w:rsidRPr="005169AD">
        <w:rPr>
          <w:rFonts w:eastAsia="Times" w:cs="Times"/>
        </w:rPr>
        <w:t>.</w:t>
      </w:r>
      <w:r w:rsidR="00700A1F" w:rsidRPr="005169AD">
        <w:rPr>
          <w:rFonts w:eastAsia="Times" w:cs="Times"/>
        </w:rPr>
        <w:t xml:space="preserve"> At the end of this script is an extensive graphing script that resulted in the color-coded four-panel graphs for each experimental set and the samples (parent 2-parent2-tetraploid-parent mix) for each contig for the gDNA and cDNA</w:t>
      </w:r>
      <w:r w:rsidR="00962D7A" w:rsidRPr="005169AD">
        <w:rPr>
          <w:rFonts w:eastAsia="Times" w:cs="Times"/>
        </w:rPr>
        <w:t xml:space="preserve"> (see Figure S3-2</w:t>
      </w:r>
      <w:r w:rsidR="000315B5">
        <w:rPr>
          <w:rFonts w:eastAsia="Times" w:cs="Times"/>
        </w:rPr>
        <w:t xml:space="preserve"> and S4</w:t>
      </w:r>
      <w:r w:rsidR="00962D7A" w:rsidRPr="005169AD">
        <w:rPr>
          <w:rFonts w:eastAsia="Times" w:cs="Times"/>
        </w:rPr>
        <w:t>)</w:t>
      </w:r>
      <w:r w:rsidR="00700A1F" w:rsidRPr="005169AD">
        <w:rPr>
          <w:rFonts w:eastAsia="Times" w:cs="Times"/>
        </w:rPr>
        <w:t xml:space="preserve">. These graphs were exported into a large pdf and are found in S4_Clustering plots all.pdf. </w:t>
      </w:r>
    </w:p>
    <w:p w14:paraId="704A3477" w14:textId="77777777" w:rsidR="00700A1F" w:rsidRPr="005169AD" w:rsidRDefault="00700A1F">
      <w:pPr>
        <w:rPr>
          <w:rFonts w:eastAsia="Times" w:cs="Times"/>
        </w:rPr>
      </w:pPr>
    </w:p>
    <w:p w14:paraId="732064A0" w14:textId="5224E3E8" w:rsidR="00E334DC" w:rsidRPr="00556812" w:rsidRDefault="00700A1F">
      <w:r w:rsidRPr="005169AD">
        <w:rPr>
          <w:rFonts w:eastAsia="Times" w:cs="Times"/>
        </w:rPr>
        <w:t xml:space="preserve">The </w:t>
      </w:r>
      <w:r w:rsidRPr="005169AD">
        <w:rPr>
          <w:rFonts w:eastAsia="Times" w:cs="Times"/>
          <w:b/>
          <w:bCs/>
        </w:rPr>
        <w:t>parent mixes</w:t>
      </w:r>
      <w:r w:rsidRPr="005169AD">
        <w:rPr>
          <w:rFonts w:eastAsia="Times" w:cs="Times"/>
        </w:rPr>
        <w:t xml:space="preserve"> </w:t>
      </w:r>
      <w:r w:rsidR="000315B5">
        <w:rPr>
          <w:rFonts w:eastAsia="Times" w:cs="Times"/>
        </w:rPr>
        <w:t xml:space="preserve">(manually mixed extracted DNA and RNA of the parents and ran through the experiment) </w:t>
      </w:r>
      <w:r w:rsidRPr="005169AD">
        <w:rPr>
          <w:rFonts w:eastAsia="Times" w:cs="Times"/>
        </w:rPr>
        <w:t xml:space="preserve">were plotted at this step to make a visual review of the contigs in the graph format. If the parent mix samples did not </w:t>
      </w:r>
      <w:r w:rsidR="00556812">
        <w:rPr>
          <w:rFonts w:eastAsia="Times" w:cs="Times"/>
        </w:rPr>
        <w:t>appear</w:t>
      </w:r>
      <w:r w:rsidRPr="005169AD">
        <w:rPr>
          <w:rFonts w:eastAsia="Times" w:cs="Times"/>
        </w:rPr>
        <w:t xml:space="preserve"> as a center cluster (</w:t>
      </w:r>
      <w:proofErr w:type="gramStart"/>
      <w:r w:rsidRPr="005169AD">
        <w:rPr>
          <w:rFonts w:eastAsia="Times" w:cs="Times"/>
        </w:rPr>
        <w:t>i.e.</w:t>
      </w:r>
      <w:proofErr w:type="gramEnd"/>
      <w:r w:rsidRPr="005169AD">
        <w:rPr>
          <w:rFonts w:eastAsia="Times" w:cs="Times"/>
        </w:rPr>
        <w:t xml:space="preserve"> an artificial tetraploid) for that contig, then it was concluded that the contig had failed. At this point, this check was almost redundant but helped us </w:t>
      </w:r>
      <w:r w:rsidR="00556812">
        <w:rPr>
          <w:rFonts w:eastAsia="Times" w:cs="Times"/>
        </w:rPr>
        <w:t>confirm</w:t>
      </w:r>
      <w:r w:rsidR="00556812" w:rsidRPr="005169AD">
        <w:rPr>
          <w:rFonts w:eastAsia="Times" w:cs="Times"/>
        </w:rPr>
        <w:t xml:space="preserve"> </w:t>
      </w:r>
      <w:r w:rsidRPr="005169AD">
        <w:rPr>
          <w:rFonts w:eastAsia="Times" w:cs="Times"/>
        </w:rPr>
        <w:t>that our previous screening methods were successful.</w:t>
      </w:r>
      <w:r w:rsidR="006D57CB" w:rsidRPr="005169AD">
        <w:rPr>
          <w:rFonts w:eastAsia="Times" w:cs="Times"/>
        </w:rPr>
        <w:t xml:space="preserve"> We created parent mixes of </w:t>
      </w:r>
      <w:r w:rsidR="006D57CB" w:rsidRPr="005169AD">
        <w:rPr>
          <w:rFonts w:eastAsia="Times" w:cs="Times"/>
          <w:i/>
        </w:rPr>
        <w:t>T. dubius</w:t>
      </w:r>
      <w:r w:rsidR="006D57CB" w:rsidRPr="005169AD">
        <w:rPr>
          <w:rFonts w:eastAsia="Times" w:cs="Times"/>
        </w:rPr>
        <w:t xml:space="preserve"> and </w:t>
      </w:r>
      <w:r w:rsidR="006D57CB" w:rsidRPr="005169AD">
        <w:rPr>
          <w:rFonts w:eastAsia="Times" w:cs="Times"/>
          <w:i/>
        </w:rPr>
        <w:t>T. porrifolius</w:t>
      </w:r>
      <w:r w:rsidR="006D57CB" w:rsidRPr="005169AD">
        <w:rPr>
          <w:rFonts w:eastAsia="Times" w:cs="Times"/>
        </w:rPr>
        <w:t xml:space="preserve"> for two different populations, and </w:t>
      </w:r>
      <w:r w:rsidR="00556812">
        <w:rPr>
          <w:rFonts w:eastAsia="Times" w:cs="Times"/>
        </w:rPr>
        <w:t xml:space="preserve">of </w:t>
      </w:r>
      <w:r w:rsidR="006D57CB" w:rsidRPr="005169AD">
        <w:rPr>
          <w:rFonts w:eastAsia="Times" w:cs="Times"/>
          <w:i/>
        </w:rPr>
        <w:t>T. dubius</w:t>
      </w:r>
      <w:r w:rsidR="006D57CB" w:rsidRPr="005169AD">
        <w:rPr>
          <w:rFonts w:eastAsia="Times" w:cs="Times"/>
        </w:rPr>
        <w:t xml:space="preserve"> and </w:t>
      </w:r>
      <w:r w:rsidR="006D57CB" w:rsidRPr="005169AD">
        <w:rPr>
          <w:rFonts w:eastAsia="Times" w:cs="Times"/>
          <w:i/>
        </w:rPr>
        <w:t>T. pratensis</w:t>
      </w:r>
      <w:r w:rsidR="006D57CB" w:rsidRPr="005169AD">
        <w:rPr>
          <w:rFonts w:eastAsia="Times" w:cs="Times"/>
        </w:rPr>
        <w:t xml:space="preserve"> for four different populations.</w:t>
      </w:r>
      <w:r w:rsidR="000315B5">
        <w:rPr>
          <w:rFonts w:eastAsia="Times" w:cs="Times"/>
        </w:rPr>
        <w:t xml:space="preserve"> They were our control samples.</w:t>
      </w:r>
    </w:p>
    <w:p w14:paraId="5C5F0448" w14:textId="443428C7" w:rsidR="00E334DC" w:rsidRPr="00E92427" w:rsidRDefault="00E334DC"/>
    <w:p w14:paraId="200D4658" w14:textId="6022EEB6" w:rsidR="00E334DC" w:rsidRPr="00E92427" w:rsidRDefault="00E334DC">
      <w:pPr>
        <w:rPr>
          <w:b/>
          <w:bCs/>
        </w:rPr>
      </w:pPr>
      <w:r w:rsidRPr="00E92427">
        <w:rPr>
          <w:b/>
          <w:bCs/>
        </w:rPr>
        <w:t>Analysis-drift.R</w:t>
      </w:r>
    </w:p>
    <w:p w14:paraId="372CAE02" w14:textId="1D4234FD" w:rsidR="00E334DC" w:rsidRDefault="00E334DC">
      <w:pPr>
        <w:rPr>
          <w:rFonts w:eastAsia="Times" w:cstheme="minorHAnsi"/>
        </w:rPr>
      </w:pPr>
      <w:r>
        <w:t>This final script ultimately combine</w:t>
      </w:r>
      <w:r w:rsidR="002339DD">
        <w:t>s</w:t>
      </w:r>
      <w:r>
        <w:t xml:space="preserve"> the experiment triangles that </w:t>
      </w:r>
      <w:r w:rsidR="002339DD">
        <w:t>provide</w:t>
      </w:r>
      <w:r>
        <w:t xml:space="preserve"> data for a sample across both the </w:t>
      </w:r>
      <w:r w:rsidR="005169AD">
        <w:t xml:space="preserve">above data for the </w:t>
      </w:r>
      <w:r>
        <w:t xml:space="preserve">cDNA and gDNA for the same contig. </w:t>
      </w:r>
      <w:r w:rsidR="00BF0A6E">
        <w:t xml:space="preserve">It looked at each sample per triangle, per contig and </w:t>
      </w:r>
      <w:r w:rsidR="002339DD">
        <w:t xml:space="preserve">records </w:t>
      </w:r>
      <w:r w:rsidR="00BF0A6E">
        <w:t xml:space="preserve">how the cDNA </w:t>
      </w:r>
      <w:r w:rsidR="002339DD">
        <w:t xml:space="preserve">varies (drifts) </w:t>
      </w:r>
      <w:r w:rsidR="00BF0A6E">
        <w:t>from the gDNA call</w:t>
      </w:r>
      <w:r w:rsidR="002339DD">
        <w:t>, i.e.,</w:t>
      </w:r>
      <w:r w:rsidR="00BF0A6E">
        <w:t xml:space="preserve"> </w:t>
      </w:r>
      <w:r w:rsidR="002339DD">
        <w:t>if</w:t>
      </w:r>
      <w:r w:rsidR="00BF0A6E">
        <w:t xml:space="preserve"> </w:t>
      </w:r>
      <w:r w:rsidR="002339DD">
        <w:t>the homeologs are both expressed</w:t>
      </w:r>
      <w:r w:rsidR="00BF0A6E">
        <w:t xml:space="preserve">, </w:t>
      </w:r>
      <w:r w:rsidR="002339DD">
        <w:t xml:space="preserve">if one homeolog or the other </w:t>
      </w:r>
      <w:r w:rsidR="00BF0A6E">
        <w:t>silenced</w:t>
      </w:r>
      <w:r w:rsidR="002339DD">
        <w:t xml:space="preserve">, or if neither homeolog is expressed. </w:t>
      </w:r>
      <w:r w:rsidR="00BF0A6E">
        <w:t xml:space="preserve">The </w:t>
      </w:r>
      <w:r w:rsidR="00240C2A">
        <w:t xml:space="preserve">latter case could refer to </w:t>
      </w:r>
      <w:r w:rsidR="00BF0A6E">
        <w:t>complete silenc</w:t>
      </w:r>
      <w:r w:rsidR="00240C2A">
        <w:t>ing</w:t>
      </w:r>
      <w:r w:rsidR="00BF0A6E">
        <w:t xml:space="preserve"> </w:t>
      </w:r>
      <w:r w:rsidR="00240C2A">
        <w:t xml:space="preserve">of both homeologs or could indicate that the contig in question is not expressed in leaf tissue in the tetraploids, even if it is expressed in leaf tissue in one or both parents. </w:t>
      </w:r>
      <w:r w:rsidR="00B71125">
        <w:t xml:space="preserve">Complete silencing was marked with blue triangles in the heat maps. </w:t>
      </w:r>
      <w:r w:rsidR="005169AD">
        <w:t xml:space="preserve">In order to determine successful contigs for this analysis the contig had to work not only in both the </w:t>
      </w:r>
      <w:r w:rsidR="005169AD">
        <w:lastRenderedPageBreak/>
        <w:t xml:space="preserve">cDNA and gDNA for that sample, but also for the </w:t>
      </w:r>
      <w:r w:rsidR="00B71125">
        <w:t>complete</w:t>
      </w:r>
      <w:r w:rsidR="005169AD">
        <w:t xml:space="preserve"> experiment triangle</w:t>
      </w:r>
      <w:r w:rsidR="00B71125">
        <w:t xml:space="preserve"> (</w:t>
      </w:r>
      <w:r w:rsidR="00DF505A">
        <w:t>i.e.,</w:t>
      </w:r>
      <w:r w:rsidR="00B71125">
        <w:t xml:space="preserve"> triangle: </w:t>
      </w:r>
      <w:r w:rsidR="00B71125" w:rsidRPr="00B71125">
        <w:rPr>
          <w:i/>
          <w:iCs/>
        </w:rPr>
        <w:t>T. mirus</w:t>
      </w:r>
      <w:r w:rsidR="00B71125">
        <w:t xml:space="preserve">, </w:t>
      </w:r>
      <w:r w:rsidR="00B71125" w:rsidRPr="00B71125">
        <w:rPr>
          <w:i/>
          <w:iCs/>
        </w:rPr>
        <w:t>T. porrifolius</w:t>
      </w:r>
      <w:r w:rsidR="00B71125">
        <w:t xml:space="preserve">, and </w:t>
      </w:r>
      <w:r w:rsidR="00B71125" w:rsidRPr="00B71125">
        <w:rPr>
          <w:i/>
          <w:iCs/>
        </w:rPr>
        <w:t>T. dubius</w:t>
      </w:r>
      <w:r w:rsidR="00B71125">
        <w:t xml:space="preserve">, or triangle: </w:t>
      </w:r>
      <w:r w:rsidR="00B71125" w:rsidRPr="00B71125">
        <w:rPr>
          <w:i/>
          <w:iCs/>
        </w:rPr>
        <w:t>T. miscellus</w:t>
      </w:r>
      <w:r w:rsidR="00B71125">
        <w:t xml:space="preserve">, </w:t>
      </w:r>
      <w:r w:rsidR="00B71125" w:rsidRPr="00B71125">
        <w:rPr>
          <w:i/>
          <w:iCs/>
        </w:rPr>
        <w:t>T. pratensis</w:t>
      </w:r>
      <w:r w:rsidR="00B71125">
        <w:t xml:space="preserve">, and </w:t>
      </w:r>
      <w:r w:rsidR="00B71125" w:rsidRPr="00B71125">
        <w:rPr>
          <w:i/>
          <w:iCs/>
        </w:rPr>
        <w:t>T. dubius</w:t>
      </w:r>
      <w:r w:rsidR="00B71125">
        <w:t>)</w:t>
      </w:r>
      <w:r w:rsidR="005169AD">
        <w:t xml:space="preserve">. Those contigs that did not fit </w:t>
      </w:r>
      <w:r w:rsidR="00B71125">
        <w:t>these criteria</w:t>
      </w:r>
      <w:r w:rsidR="005169AD">
        <w:t xml:space="preserve"> were eliminated from the drift analysis. </w:t>
      </w:r>
      <w:r w:rsidR="0050033D">
        <w:t xml:space="preserve">Filtering to remove </w:t>
      </w:r>
      <w:r w:rsidR="005169AD">
        <w:t xml:space="preserve">these </w:t>
      </w:r>
      <w:r w:rsidR="0050033D">
        <w:t xml:space="preserve">contigs in which gDNA and cDNA could not be compared </w:t>
      </w:r>
      <w:r w:rsidR="00B71125">
        <w:t xml:space="preserve">across the experimental triangles </w:t>
      </w:r>
      <w:r w:rsidR="0050033D">
        <w:t>reduced the</w:t>
      </w:r>
      <w:r w:rsidR="00BF0A6E" w:rsidRPr="00700A1F">
        <w:rPr>
          <w:rFonts w:cstheme="minorHAnsi"/>
        </w:rPr>
        <w:t xml:space="preserve"> number of successful contigs </w:t>
      </w:r>
      <w:r w:rsidR="0050033D">
        <w:rPr>
          <w:rFonts w:cstheme="minorHAnsi"/>
        </w:rPr>
        <w:t>to</w:t>
      </w:r>
      <w:r w:rsidR="0050033D" w:rsidRPr="00700A1F">
        <w:rPr>
          <w:rFonts w:cstheme="minorHAnsi"/>
        </w:rPr>
        <w:t xml:space="preserve"> </w:t>
      </w:r>
      <w:r w:rsidR="00BF0A6E" w:rsidRPr="00700A1F">
        <w:rPr>
          <w:rFonts w:eastAsia="Times" w:cstheme="minorHAnsi"/>
        </w:rPr>
        <w:t xml:space="preserve">250 </w:t>
      </w:r>
      <w:r w:rsidR="0050033D">
        <w:rPr>
          <w:rFonts w:eastAsia="Times" w:cstheme="minorHAnsi"/>
        </w:rPr>
        <w:t>for</w:t>
      </w:r>
      <w:r w:rsidR="00BF0A6E" w:rsidRPr="00700A1F">
        <w:rPr>
          <w:rFonts w:eastAsia="Times" w:cstheme="minorHAnsi"/>
        </w:rPr>
        <w:t xml:space="preserve"> the </w:t>
      </w:r>
      <w:r w:rsidR="00BF0A6E" w:rsidRPr="005169AD">
        <w:rPr>
          <w:rFonts w:eastAsia="Times" w:cstheme="minorHAnsi"/>
          <w:i/>
        </w:rPr>
        <w:t>T. mirus</w:t>
      </w:r>
      <w:r w:rsidR="00BF0A6E" w:rsidRPr="00700A1F">
        <w:rPr>
          <w:rFonts w:eastAsia="Times" w:cstheme="minorHAnsi"/>
        </w:rPr>
        <w:t xml:space="preserve">, </w:t>
      </w:r>
      <w:r w:rsidR="00BF0A6E" w:rsidRPr="005169AD">
        <w:rPr>
          <w:rFonts w:eastAsia="Times" w:cstheme="minorHAnsi"/>
          <w:i/>
        </w:rPr>
        <w:t>T. porrifolius</w:t>
      </w:r>
      <w:r w:rsidR="0050033D">
        <w:rPr>
          <w:rFonts w:eastAsia="Times" w:cstheme="minorHAnsi"/>
        </w:rPr>
        <w:t>,</w:t>
      </w:r>
      <w:r w:rsidR="00BF0A6E" w:rsidRPr="00700A1F">
        <w:rPr>
          <w:rFonts w:eastAsia="Times" w:cstheme="minorHAnsi"/>
        </w:rPr>
        <w:t xml:space="preserve"> and </w:t>
      </w:r>
      <w:r w:rsidR="00BF0A6E" w:rsidRPr="005169AD">
        <w:rPr>
          <w:rFonts w:eastAsia="Times" w:cstheme="minorHAnsi"/>
          <w:i/>
        </w:rPr>
        <w:t>T. dubius</w:t>
      </w:r>
      <w:r w:rsidR="00BF0A6E" w:rsidRPr="00700A1F">
        <w:rPr>
          <w:rFonts w:eastAsia="Times" w:cstheme="minorHAnsi"/>
        </w:rPr>
        <w:t xml:space="preserve"> species set</w:t>
      </w:r>
      <w:r w:rsidR="0050033D">
        <w:rPr>
          <w:rFonts w:eastAsia="Times" w:cstheme="minorHAnsi"/>
        </w:rPr>
        <w:t xml:space="preserve"> and to</w:t>
      </w:r>
      <w:r w:rsidR="00BF0A6E" w:rsidRPr="00700A1F">
        <w:rPr>
          <w:rFonts w:eastAsia="Times" w:cstheme="minorHAnsi"/>
        </w:rPr>
        <w:t xml:space="preserve"> 233 contigs for </w:t>
      </w:r>
      <w:r w:rsidR="0050033D">
        <w:rPr>
          <w:rFonts w:eastAsia="Times" w:cstheme="minorHAnsi"/>
        </w:rPr>
        <w:t xml:space="preserve">the </w:t>
      </w:r>
      <w:r w:rsidR="00BF0A6E" w:rsidRPr="005169AD">
        <w:rPr>
          <w:rFonts w:eastAsia="Times" w:cstheme="minorHAnsi"/>
          <w:i/>
        </w:rPr>
        <w:t>T. miscellus</w:t>
      </w:r>
      <w:r w:rsidR="00BF0A6E" w:rsidRPr="00700A1F">
        <w:rPr>
          <w:rFonts w:eastAsia="Times" w:cstheme="minorHAnsi"/>
        </w:rPr>
        <w:t xml:space="preserve">, </w:t>
      </w:r>
      <w:r w:rsidR="00BF0A6E" w:rsidRPr="005169AD">
        <w:rPr>
          <w:rFonts w:eastAsia="Times" w:cstheme="minorHAnsi"/>
          <w:i/>
        </w:rPr>
        <w:t>T. pratensis</w:t>
      </w:r>
      <w:r w:rsidR="0050033D">
        <w:rPr>
          <w:rFonts w:eastAsia="Times" w:cstheme="minorHAnsi"/>
        </w:rPr>
        <w:t>,</w:t>
      </w:r>
      <w:r w:rsidR="00BF0A6E" w:rsidRPr="00700A1F">
        <w:rPr>
          <w:rFonts w:eastAsia="Times" w:cstheme="minorHAnsi"/>
        </w:rPr>
        <w:t xml:space="preserve"> and </w:t>
      </w:r>
      <w:r w:rsidR="00BF0A6E" w:rsidRPr="005169AD">
        <w:rPr>
          <w:rFonts w:eastAsia="Times" w:cstheme="minorHAnsi"/>
          <w:i/>
        </w:rPr>
        <w:t>T. dubius</w:t>
      </w:r>
      <w:r w:rsidR="00BF0A6E" w:rsidRPr="00700A1F">
        <w:rPr>
          <w:rFonts w:eastAsia="Times" w:cstheme="minorHAnsi"/>
        </w:rPr>
        <w:t xml:space="preserve"> </w:t>
      </w:r>
      <w:r w:rsidR="0050033D">
        <w:rPr>
          <w:rFonts w:eastAsia="Times" w:cstheme="minorHAnsi"/>
        </w:rPr>
        <w:t>set.</w:t>
      </w:r>
      <w:r w:rsidR="005169AD">
        <w:rPr>
          <w:rFonts w:eastAsia="Times" w:cstheme="minorHAnsi"/>
        </w:rPr>
        <w:t xml:space="preserve"> Which is about half of the</w:t>
      </w:r>
      <w:r w:rsidR="00B71125">
        <w:rPr>
          <w:rFonts w:eastAsia="Times" w:cstheme="minorHAnsi"/>
        </w:rPr>
        <w:t xml:space="preserve"> data determined in the inheritance step above (493 and 462 respectively).</w:t>
      </w:r>
    </w:p>
    <w:p w14:paraId="5F99D5BF" w14:textId="77777777" w:rsidR="00B71125" w:rsidRPr="00700A1F" w:rsidRDefault="00B71125">
      <w:pPr>
        <w:rPr>
          <w:rFonts w:cstheme="minorHAnsi"/>
        </w:rPr>
      </w:pPr>
    </w:p>
    <w:p w14:paraId="7A7B4E4E" w14:textId="77777777" w:rsidR="006D57CB" w:rsidRPr="006D57CB" w:rsidRDefault="006D57CB">
      <w:pPr>
        <w:rPr>
          <w:rFonts w:cstheme="minorHAnsi"/>
          <w:b/>
          <w:bCs/>
        </w:rPr>
      </w:pPr>
      <w:r w:rsidRPr="006D57CB">
        <w:rPr>
          <w:rFonts w:cstheme="minorHAnsi"/>
          <w:b/>
          <w:bCs/>
        </w:rPr>
        <w:t>Final Remarks:</w:t>
      </w:r>
    </w:p>
    <w:p w14:paraId="22F2B736" w14:textId="1995E8F4" w:rsidR="00BF0A6E" w:rsidRDefault="00700A1F">
      <w:r>
        <w:t xml:space="preserve">At each step along the way of </w:t>
      </w:r>
      <w:r w:rsidR="00AB1BEF">
        <w:t xml:space="preserve">applying </w:t>
      </w:r>
      <w:r>
        <w:t xml:space="preserve">the above scripts, spreadsheets were </w:t>
      </w:r>
      <w:r w:rsidR="006D57CB">
        <w:t>exported,</w:t>
      </w:r>
      <w:r>
        <w:t xml:space="preserve"> and data w</w:t>
      </w:r>
      <w:r w:rsidR="00AB1BEF">
        <w:t>ere</w:t>
      </w:r>
      <w:r>
        <w:t xml:space="preserve"> observed and summarized</w:t>
      </w:r>
      <w:r w:rsidR="006D57CB">
        <w:t xml:space="preserve"> in </w:t>
      </w:r>
      <w:r w:rsidR="00AB1BEF">
        <w:t>E</w:t>
      </w:r>
      <w:r w:rsidR="006D57CB">
        <w:t xml:space="preserve">xcel </w:t>
      </w:r>
      <w:r w:rsidR="00B71125">
        <w:t xml:space="preserve">(Microsoft Excel, 2010) </w:t>
      </w:r>
      <w:r w:rsidR="006D57CB">
        <w:t xml:space="preserve">with bar graphs of </w:t>
      </w:r>
      <w:r w:rsidR="0053776A">
        <w:t xml:space="preserve">parental contig </w:t>
      </w:r>
      <w:r w:rsidR="006D57CB">
        <w:t>percentages across samples and contigs</w:t>
      </w:r>
      <w:r>
        <w:t>. Over a period of three years</w:t>
      </w:r>
      <w:r w:rsidR="0053776A">
        <w:t>,</w:t>
      </w:r>
      <w:r>
        <w:t xml:space="preserve"> th</w:t>
      </w:r>
      <w:r w:rsidR="0053776A">
        <w:t>ese</w:t>
      </w:r>
      <w:r>
        <w:t xml:space="preserve"> data w</w:t>
      </w:r>
      <w:r w:rsidR="0053776A">
        <w:t>ere</w:t>
      </w:r>
      <w:r>
        <w:t xml:space="preserve"> analyzed until we felt our </w:t>
      </w:r>
      <w:r w:rsidR="006D57CB">
        <w:t xml:space="preserve">human </w:t>
      </w:r>
      <w:r>
        <w:t xml:space="preserve">bias had been completely removed from the homeolog calling process. The final called </w:t>
      </w:r>
      <w:r w:rsidR="0053776A">
        <w:t xml:space="preserve">genotypic/expression </w:t>
      </w:r>
      <w:r>
        <w:t>and drift patter</w:t>
      </w:r>
      <w:r w:rsidR="0053776A">
        <w:t>n</w:t>
      </w:r>
      <w:r>
        <w:t>s can be found in S6</w:t>
      </w:r>
      <w:r w:rsidR="0053776A">
        <w:t>,</w:t>
      </w:r>
      <w:r>
        <w:t xml:space="preserve"> and the raw data with the identifiers can be found in S7. </w:t>
      </w:r>
    </w:p>
    <w:p w14:paraId="5071279B" w14:textId="77777777" w:rsidR="00700A1F" w:rsidRDefault="00700A1F"/>
    <w:p w14:paraId="3501FAA6" w14:textId="0ABC0D2C" w:rsidR="00BF0A6E" w:rsidRDefault="00BF0A6E">
      <w:r>
        <w:t>Ultimately, we were able to ensure we could confidently identify true homeolog loss and silencing based on the following rigorous statistical steps taken with the raw data. First</w:t>
      </w:r>
      <w:r w:rsidR="006D57CB">
        <w:t>:</w:t>
      </w:r>
      <w:r>
        <w:t xml:space="preserve"> we set a tight threshold on the measurement and experimental </w:t>
      </w:r>
      <w:r w:rsidR="006D57CB">
        <w:t>uncertainty</w:t>
      </w:r>
      <w:r>
        <w:t>. Second</w:t>
      </w:r>
      <w:r w:rsidR="006D57CB">
        <w:t>:</w:t>
      </w:r>
      <w:r>
        <w:t xml:space="preserve"> we only included well </w:t>
      </w:r>
      <w:r w:rsidR="006D57CB">
        <w:t>localized</w:t>
      </w:r>
      <w:r>
        <w:t xml:space="preserve"> and statistically valid Gaussian clusters. Third</w:t>
      </w:r>
      <w:r w:rsidR="006D57CB">
        <w:t>:</w:t>
      </w:r>
      <w:r>
        <w:t xml:space="preserve"> we only included on a per</w:t>
      </w:r>
      <w:r w:rsidR="0053776A">
        <w:t>-</w:t>
      </w:r>
      <w:r>
        <w:t>contig and pe</w:t>
      </w:r>
      <w:r w:rsidR="0053776A">
        <w:t>r-data</w:t>
      </w:r>
      <w:r>
        <w:t xml:space="preserve"> type </w:t>
      </w:r>
      <w:r w:rsidR="0053776A">
        <w:t xml:space="preserve">(gDNA or cDNA) </w:t>
      </w:r>
      <w:r>
        <w:t xml:space="preserve">basis </w:t>
      </w:r>
      <w:r w:rsidR="006D57CB">
        <w:t xml:space="preserve">those </w:t>
      </w:r>
      <w:r w:rsidR="0053776A">
        <w:t xml:space="preserve">samples </w:t>
      </w:r>
      <w:r>
        <w:t xml:space="preserve">that had a </w:t>
      </w:r>
      <w:r w:rsidR="00B71125">
        <w:t>complete</w:t>
      </w:r>
      <w:r>
        <w:t xml:space="preserve"> experimental triangle. This allowed us to feel confident that the </w:t>
      </w:r>
      <w:r w:rsidR="006D57CB">
        <w:t xml:space="preserve">final </w:t>
      </w:r>
      <w:r>
        <w:t>grey boxes in the heat maps are true failed samples,</w:t>
      </w:r>
      <w:r w:rsidR="00B71125">
        <w:t xml:space="preserve"> </w:t>
      </w:r>
      <w:r>
        <w:t>and not poor methodology on the homeolog base calling.</w:t>
      </w:r>
      <w:r w:rsidR="00DF505A">
        <w:t xml:space="preserve"> Ultimately allowing us to be confident that the total silencing cases, marked by blue boxes, are biologically true, and not failed samples. We successfully found</w:t>
      </w:r>
      <w:r>
        <w:t xml:space="preserve"> contigs with SNP</w:t>
      </w:r>
      <w:r w:rsidR="00DF505A">
        <w:t>s</w:t>
      </w:r>
      <w:r>
        <w:t xml:space="preserve"> that </w:t>
      </w:r>
      <w:r w:rsidR="00DF505A">
        <w:t>were</w:t>
      </w:r>
      <w:r>
        <w:t xml:space="preserve"> found across all players in the experimental triangle, across many populations, and across many synthetic generations and lines</w:t>
      </w:r>
      <w:r w:rsidR="00DF505A">
        <w:t xml:space="preserve"> in order to make the conclusions we have within this project, all without using human bias of SNP calling and graph peak interpretation by eye</w:t>
      </w:r>
      <w:r>
        <w:t xml:space="preserve">. </w:t>
      </w:r>
    </w:p>
    <w:p w14:paraId="050724EB" w14:textId="7E200810" w:rsidR="00BF0A6E" w:rsidRDefault="00BF0A6E"/>
    <w:p w14:paraId="2DE24398" w14:textId="5C47D73D" w:rsidR="00BF0A6E" w:rsidRDefault="00BF0A6E"/>
    <w:p w14:paraId="3BE69E30" w14:textId="2BA9DF8C" w:rsidR="00962D7A" w:rsidRDefault="00962D7A" w:rsidP="00962D7A"/>
    <w:p w14:paraId="2EF1CB90" w14:textId="0D1B14A7" w:rsidR="00B71125" w:rsidRDefault="00B71125" w:rsidP="00962D7A"/>
    <w:p w14:paraId="62F40D21" w14:textId="47A8893F" w:rsidR="00B71125" w:rsidRDefault="00B71125" w:rsidP="00962D7A"/>
    <w:p w14:paraId="27A6230F" w14:textId="2B9BC2E1" w:rsidR="00B71125" w:rsidRDefault="00B71125" w:rsidP="00962D7A"/>
    <w:p w14:paraId="118FEFB5" w14:textId="59EBAE8C" w:rsidR="00B71125" w:rsidRDefault="00B71125" w:rsidP="00962D7A"/>
    <w:p w14:paraId="419408C0" w14:textId="67208A0F" w:rsidR="00B71125" w:rsidRDefault="00B71125" w:rsidP="00962D7A"/>
    <w:p w14:paraId="665D5942" w14:textId="263623D4" w:rsidR="00B71125" w:rsidRDefault="00B71125" w:rsidP="00962D7A"/>
    <w:p w14:paraId="0609303F" w14:textId="77777777" w:rsidR="00B71125" w:rsidRDefault="00B71125" w:rsidP="00962D7A"/>
    <w:p w14:paraId="786FE040" w14:textId="77777777" w:rsidR="00962D7A" w:rsidRDefault="00962D7A" w:rsidP="00962D7A"/>
    <w:p w14:paraId="16DA9174" w14:textId="0FF77F37" w:rsidR="00962D7A" w:rsidRDefault="00962D7A" w:rsidP="00962D7A">
      <w:r w:rsidRPr="006D57CB">
        <w:rPr>
          <w:b/>
          <w:bCs/>
        </w:rPr>
        <w:lastRenderedPageBreak/>
        <w:t>Figure S3-1:</w:t>
      </w:r>
      <w:r>
        <w:t xml:space="preserve"> Conversion of data from Cartesian to Polar Coordinate</w:t>
      </w:r>
      <w:r w:rsidR="006D57CB">
        <w:t>s in order to reduce the experiment to the two most important parameters, namely the ratio of A1/A2 and the sum of the amplitude of A1/A2.</w:t>
      </w:r>
    </w:p>
    <w:p w14:paraId="0A031090" w14:textId="57AA6356" w:rsidR="00B473C9" w:rsidRDefault="00B473C9">
      <w:r>
        <w:rPr>
          <w:noProof/>
        </w:rPr>
        <w:drawing>
          <wp:inline distT="0" distB="0" distL="0" distR="0" wp14:anchorId="614F8BB1" wp14:editId="499BBE75">
            <wp:extent cx="7616513" cy="5473148"/>
            <wp:effectExtent l="0" t="0" r="381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32114" cy="5484358"/>
                    </a:xfrm>
                    <a:prstGeom prst="rect">
                      <a:avLst/>
                    </a:prstGeom>
                  </pic:spPr>
                </pic:pic>
              </a:graphicData>
            </a:graphic>
          </wp:inline>
        </w:drawing>
      </w:r>
    </w:p>
    <w:p w14:paraId="6CBD105F" w14:textId="4C2648E2" w:rsidR="006D57CB" w:rsidRDefault="00962D7A" w:rsidP="00962D7A">
      <w:r w:rsidRPr="006D57CB">
        <w:rPr>
          <w:b/>
          <w:bCs/>
        </w:rPr>
        <w:lastRenderedPageBreak/>
        <w:t>Figure S3-2:</w:t>
      </w:r>
      <w:r>
        <w:t xml:space="preserve"> </w:t>
      </w:r>
      <w:r w:rsidRPr="0000285A">
        <w:t>Model</w:t>
      </w:r>
      <w:r w:rsidR="00EB3915">
        <w:t>-</w:t>
      </w:r>
      <w:r w:rsidRPr="0000285A">
        <w:t>based clustering</w:t>
      </w:r>
      <w:r>
        <w:t xml:space="preserve"> o</w:t>
      </w:r>
      <w:r w:rsidRPr="0000285A">
        <w:t xml:space="preserve">ptimizes </w:t>
      </w:r>
      <w:r w:rsidR="00EB3915">
        <w:t xml:space="preserve">the </w:t>
      </w:r>
      <w:r w:rsidRPr="0000285A">
        <w:t xml:space="preserve">number of clusters and </w:t>
      </w:r>
      <w:r>
        <w:t>f</w:t>
      </w:r>
      <w:r w:rsidRPr="0000285A">
        <w:t>its clusters to Gaussians</w:t>
      </w:r>
      <w:r>
        <w:t xml:space="preserve"> in 2D space. The mathematically determined center of the clusters is marked by a “+” just for visualization in this figure. We illustrate how we used the position of the center of the clusters in conjunction with results of the parents from the same contig to assign new allele calls to each sample. </w:t>
      </w:r>
      <w:r w:rsidR="006D57CB">
        <w:t xml:space="preserve">The ovals are drawn on this image for visualization </w:t>
      </w:r>
      <w:r w:rsidR="00EB3915">
        <w:t xml:space="preserve">purposes </w:t>
      </w:r>
      <w:r w:rsidR="006D57CB">
        <w:t xml:space="preserve">of this figure. If the </w:t>
      </w:r>
      <w:r w:rsidR="00BD5B4F">
        <w:t>cluster had a poor localized center and</w:t>
      </w:r>
      <w:r w:rsidR="00EB3915">
        <w:t>/</w:t>
      </w:r>
      <w:r w:rsidR="00BD5B4F">
        <w:t>or a poor standard deviation, it was eliminated from the dataset.</w:t>
      </w:r>
    </w:p>
    <w:p w14:paraId="62EC0906" w14:textId="77777777" w:rsidR="006D57CB" w:rsidRDefault="006D57CB" w:rsidP="00962D7A"/>
    <w:p w14:paraId="0AD80359" w14:textId="48C1253F" w:rsidR="00962D7A" w:rsidRDefault="00EB3915" w:rsidP="00962D7A">
      <w:r>
        <w:t>L</w:t>
      </w:r>
      <w:r w:rsidR="00962D7A">
        <w:t xml:space="preserve">eft </w:t>
      </w:r>
      <w:r w:rsidR="002B2748">
        <w:t>panel:</w:t>
      </w:r>
      <w:r w:rsidR="00962D7A">
        <w:t xml:space="preserve"> Data for the gDNA samples are shown for contig</w:t>
      </w:r>
      <w:r w:rsidR="00962D7A" w:rsidRPr="006208D0">
        <w:t xml:space="preserve"> 2818-68</w:t>
      </w:r>
      <w:r w:rsidR="007E52C9">
        <w:t>, both natural and synthetic individual tetraploids and the parents</w:t>
      </w:r>
      <w:r w:rsidR="00962D7A">
        <w:t xml:space="preserve">. </w:t>
      </w:r>
      <w:r w:rsidR="00962D7A" w:rsidRPr="006208D0">
        <w:t xml:space="preserve"> </w:t>
      </w:r>
      <w:r w:rsidR="00962D7A">
        <w:t>T</w:t>
      </w:r>
      <w:r w:rsidR="00962D7A" w:rsidRPr="006208D0">
        <w:t xml:space="preserve">he </w:t>
      </w:r>
      <w:r w:rsidR="00962D7A" w:rsidRPr="006208D0">
        <w:rPr>
          <w:i/>
          <w:iCs/>
        </w:rPr>
        <w:t>T. miscellus</w:t>
      </w:r>
      <w:r w:rsidR="00962D7A" w:rsidRPr="006208D0">
        <w:t xml:space="preserve"> samples </w:t>
      </w:r>
      <w:r w:rsidR="00962D7A">
        <w:t>created</w:t>
      </w:r>
      <w:r w:rsidR="00962D7A" w:rsidRPr="006208D0">
        <w:t xml:space="preserve"> 5 clusters</w:t>
      </w:r>
      <w:r w:rsidR="007E52C9">
        <w:t>, indicated by the circles around the clusters</w:t>
      </w:r>
      <w:r w:rsidR="00962D7A" w:rsidRPr="006208D0">
        <w:t xml:space="preserve">. Genetic theory states that the majority of the </w:t>
      </w:r>
      <w:r w:rsidR="00962D7A">
        <w:t xml:space="preserve">tetraploid </w:t>
      </w:r>
      <w:r w:rsidR="00962D7A" w:rsidRPr="006208D0">
        <w:t xml:space="preserve">samples will </w:t>
      </w:r>
      <w:r w:rsidR="007E52C9">
        <w:t xml:space="preserve">equally </w:t>
      </w:r>
      <w:r>
        <w:t>combine the parental contributions, as</w:t>
      </w:r>
      <w:r w:rsidR="00962D7A" w:rsidRPr="006208D0">
        <w:t xml:space="preserve"> seen </w:t>
      </w:r>
      <w:r w:rsidR="00962D7A">
        <w:t>b</w:t>
      </w:r>
      <w:r w:rsidR="00962D7A" w:rsidRPr="006208D0">
        <w:t>y the green cluster in the center</w:t>
      </w:r>
      <w:r w:rsidR="00962D7A">
        <w:t xml:space="preserve"> and therefore would be called LLHH</w:t>
      </w:r>
      <w:r w:rsidR="007E52C9">
        <w:t xml:space="preserve"> (</w:t>
      </w:r>
      <w:r w:rsidR="00803062">
        <w:t>50/50%)</w:t>
      </w:r>
      <w:r w:rsidR="00962D7A">
        <w:t xml:space="preserve">. </w:t>
      </w:r>
      <w:r w:rsidR="00803062" w:rsidRPr="00FE0015">
        <w:t>Note that in this example, the green cluster is slightly shifted to the left</w:t>
      </w:r>
      <w:r w:rsidR="00C40793" w:rsidRPr="00FE0015">
        <w:t xml:space="preserve"> (sitting at ~40 degrees)</w:t>
      </w:r>
      <w:r w:rsidR="00803062" w:rsidRPr="00FE0015">
        <w:t xml:space="preserve">. </w:t>
      </w:r>
      <w:r w:rsidR="00C40793" w:rsidRPr="00FE0015">
        <w:t>It is does not make biological sense to have a 40% inheritance being the main cluster. This makes</w:t>
      </w:r>
      <w:r w:rsidR="00803062" w:rsidRPr="00FE0015">
        <w:t xml:space="preserve"> it more difficult to automatically call it 50/50 without first identifying the centroid of the cluster. </w:t>
      </w:r>
      <w:r w:rsidR="00C40793" w:rsidRPr="00FE0015">
        <w:t xml:space="preserve">We concluded this is an experimental flaw of the Sequenom method and software and led us to develop these steps to accurately interpret the data. </w:t>
      </w:r>
      <w:r w:rsidR="00803062" w:rsidRPr="00FE0015">
        <w:t xml:space="preserve">This is ultimately the reason we needed to analyze the data in 2D Gaussian space. </w:t>
      </w:r>
      <w:r w:rsidR="00962D7A" w:rsidRPr="00FE0015">
        <w:t>The other clusters can easily be identified as alternative patterns and set within a degree range</w:t>
      </w:r>
      <w:r w:rsidR="00803062" w:rsidRPr="00FE0015">
        <w:t xml:space="preserve"> compared to the </w:t>
      </w:r>
      <w:r w:rsidR="00C40793" w:rsidRPr="00FE0015">
        <w:t>“</w:t>
      </w:r>
      <w:r w:rsidR="00803062" w:rsidRPr="00FE0015">
        <w:t>50/50</w:t>
      </w:r>
      <w:r w:rsidR="00C40793" w:rsidRPr="00FE0015">
        <w:t>” inheritance</w:t>
      </w:r>
      <w:r w:rsidR="00803062" w:rsidRPr="00FE0015">
        <w:t xml:space="preserve"> cluster</w:t>
      </w:r>
      <w:r w:rsidR="00962D7A" w:rsidRPr="00FE0015">
        <w:t xml:space="preserve">. The identity of the parental allele that represents each cluster is extrapolated from the corresponding spectra from the same contig for each of the parents. The behavior of this contig in parent </w:t>
      </w:r>
      <w:r w:rsidR="00962D7A" w:rsidRPr="00FE0015">
        <w:rPr>
          <w:i/>
        </w:rPr>
        <w:t>T. pratensis</w:t>
      </w:r>
      <w:r w:rsidR="00962D7A" w:rsidRPr="00FE0015">
        <w:t xml:space="preserve"> samples </w:t>
      </w:r>
      <w:r w:rsidRPr="00FE0015">
        <w:t>is</w:t>
      </w:r>
      <w:r w:rsidR="00962D7A" w:rsidRPr="00FE0015">
        <w:t xml:space="preserve"> found at 90 degrees and called HH (blue cluster in the </w:t>
      </w:r>
      <w:r w:rsidR="00803062" w:rsidRPr="00FE0015">
        <w:rPr>
          <w:i/>
          <w:iCs/>
        </w:rPr>
        <w:t xml:space="preserve">T. </w:t>
      </w:r>
      <w:r w:rsidR="00962D7A" w:rsidRPr="00FE0015">
        <w:rPr>
          <w:i/>
          <w:iCs/>
        </w:rPr>
        <w:t>pratensis</w:t>
      </w:r>
      <w:r w:rsidR="00962D7A" w:rsidRPr="00FE0015">
        <w:t xml:space="preserve"> graph)</w:t>
      </w:r>
      <w:r w:rsidRPr="00FE0015">
        <w:t>,</w:t>
      </w:r>
      <w:r w:rsidR="00962D7A" w:rsidRPr="00FE0015">
        <w:t xml:space="preserve"> </w:t>
      </w:r>
      <w:r w:rsidRPr="00FE0015">
        <w:t>t</w:t>
      </w:r>
      <w:r w:rsidR="00962D7A" w:rsidRPr="00FE0015">
        <w:t xml:space="preserve">hus identifying the two tetraploid samples in </w:t>
      </w:r>
      <w:r w:rsidR="00962D7A" w:rsidRPr="00FE0015">
        <w:rPr>
          <w:i/>
        </w:rPr>
        <w:t>T. miscellus</w:t>
      </w:r>
      <w:r w:rsidR="00962D7A" w:rsidRPr="00FE0015">
        <w:t xml:space="preserve"> (small pink cluster) as containing 100% of the pratensis homeolog for this allele and called </w:t>
      </w:r>
      <w:r w:rsidR="00E236C5" w:rsidRPr="00FE0015">
        <w:t>HH</w:t>
      </w:r>
      <w:r w:rsidR="00E92427" w:rsidRPr="00FE0015">
        <w:t>HH</w:t>
      </w:r>
      <w:r w:rsidRPr="00FE0015">
        <w:t xml:space="preserve">. Note that an allotetraploid should </w:t>
      </w:r>
      <w:r w:rsidR="00E92427" w:rsidRPr="00FE0015">
        <w:t>combine the parental</w:t>
      </w:r>
      <w:r w:rsidRPr="00FE0015">
        <w:t xml:space="preserve"> copies; the fact that it has only </w:t>
      </w:r>
      <w:r w:rsidR="00E92427" w:rsidRPr="00FE0015">
        <w:t>this single</w:t>
      </w:r>
      <w:r w:rsidRPr="00FE0015">
        <w:t xml:space="preserve"> </w:t>
      </w:r>
      <w:r w:rsidR="00E92427" w:rsidRPr="00FE0015">
        <w:t xml:space="preserve">parental genotype </w:t>
      </w:r>
      <w:r w:rsidRPr="00FE0015">
        <w:t xml:space="preserve">indicates loss of </w:t>
      </w:r>
      <w:r w:rsidR="0022611A" w:rsidRPr="00FE0015">
        <w:t xml:space="preserve">both copies of </w:t>
      </w:r>
      <w:r w:rsidRPr="00FE0015">
        <w:t xml:space="preserve">the </w:t>
      </w:r>
      <w:r w:rsidRPr="00FE0015">
        <w:rPr>
          <w:i/>
        </w:rPr>
        <w:t>T. dubius</w:t>
      </w:r>
      <w:r w:rsidRPr="00FE0015">
        <w:t xml:space="preserve"> homeolog</w:t>
      </w:r>
      <w:r w:rsidR="00DC1344" w:rsidRPr="00FE0015">
        <w:t>, for an actual genotype of HH</w:t>
      </w:r>
      <w:r w:rsidR="0023340E" w:rsidRPr="00FE0015">
        <w:t>, however, for clarity and automation ease in the data analysis we kept the genotypes for the tetraploids as HHHH or LLLL</w:t>
      </w:r>
      <w:r w:rsidR="00962D7A" w:rsidRPr="00FE0015">
        <w:t>.</w:t>
      </w:r>
      <w:r w:rsidR="00962D7A">
        <w:t xml:space="preserve"> Conversely, the parent </w:t>
      </w:r>
      <w:r w:rsidR="00962D7A" w:rsidRPr="00C40793">
        <w:rPr>
          <w:i/>
        </w:rPr>
        <w:t>T. dubius</w:t>
      </w:r>
      <w:r w:rsidR="00962D7A">
        <w:t xml:space="preserve"> samples are found at 0 degrees and called </w:t>
      </w:r>
      <w:r w:rsidR="00E236C5">
        <w:t>LL</w:t>
      </w:r>
      <w:r w:rsidR="00962D7A">
        <w:t xml:space="preserve"> (yellow cluster), thus identifying the two tetraploid samples in </w:t>
      </w:r>
      <w:r w:rsidR="00962D7A" w:rsidRPr="00C40793">
        <w:rPr>
          <w:i/>
        </w:rPr>
        <w:t>T. miscellus</w:t>
      </w:r>
      <w:r w:rsidR="00962D7A">
        <w:t xml:space="preserve"> (small blue cluster) as containing 100% of the </w:t>
      </w:r>
      <w:r w:rsidR="00C40793" w:rsidRPr="00C40793">
        <w:rPr>
          <w:i/>
          <w:iCs/>
        </w:rPr>
        <w:t xml:space="preserve">T. </w:t>
      </w:r>
      <w:r w:rsidR="00962D7A" w:rsidRPr="00C40793">
        <w:rPr>
          <w:i/>
          <w:iCs/>
        </w:rPr>
        <w:t>dubius</w:t>
      </w:r>
      <w:r w:rsidR="00962D7A">
        <w:t xml:space="preserve"> homeolog and called </w:t>
      </w:r>
      <w:r w:rsidR="00E92427">
        <w:t>LL</w:t>
      </w:r>
      <w:r w:rsidR="00E236C5">
        <w:t>LL</w:t>
      </w:r>
      <w:r w:rsidR="00962D7A">
        <w:t xml:space="preserve">. </w:t>
      </w:r>
      <w:r w:rsidR="00E92427">
        <w:t xml:space="preserve">Here, because an allotetraploid should combine the parental copies, the fact that it has only this single parental genotype indicates loss of </w:t>
      </w:r>
      <w:r w:rsidR="00DC1344">
        <w:t xml:space="preserve">both copies of </w:t>
      </w:r>
      <w:r w:rsidR="00E92427">
        <w:t xml:space="preserve">the </w:t>
      </w:r>
      <w:r w:rsidR="00E92427" w:rsidRPr="003D11EA">
        <w:rPr>
          <w:i/>
        </w:rPr>
        <w:t xml:space="preserve">T. </w:t>
      </w:r>
      <w:r w:rsidR="00E92427">
        <w:rPr>
          <w:i/>
        </w:rPr>
        <w:t>pratensis</w:t>
      </w:r>
      <w:r w:rsidR="00E92427">
        <w:t xml:space="preserve"> homeolog</w:t>
      </w:r>
      <w:r w:rsidR="00DC1344">
        <w:t>, for an actual genotype of LL</w:t>
      </w:r>
      <w:r w:rsidR="00E92427">
        <w:t xml:space="preserve">. </w:t>
      </w:r>
      <w:r w:rsidR="00962D7A">
        <w:t xml:space="preserve">This leaves the two clusters remaining, burgundy and red, which would represent allele dosage of 25% of one parent and 75% of the other and would be </w:t>
      </w:r>
      <w:r w:rsidR="00E236C5">
        <w:t>LLLH</w:t>
      </w:r>
      <w:r w:rsidR="00962D7A">
        <w:t xml:space="preserve"> for the burgundy cluster and </w:t>
      </w:r>
      <w:r w:rsidR="00E236C5">
        <w:t>LHHH</w:t>
      </w:r>
      <w:r w:rsidR="00962D7A">
        <w:t xml:space="preserve"> for the red cluster.  </w:t>
      </w:r>
      <w:r w:rsidR="00ED2155">
        <w:t xml:space="preserve">Note that these dosages are idealized to the presence of all four alleles in an allotetraploid; in reality, </w:t>
      </w:r>
      <w:r w:rsidR="00403B84">
        <w:t xml:space="preserve">true loss of both copies of one parental homeolog would yield two copies (e.g., resulting in LL or HH rather than LLLL or HHHH), and </w:t>
      </w:r>
      <w:r w:rsidR="00ED2155">
        <w:t>true loss of one copy of one parental homeolog would result in one copy of parent 1 (33%) and two copies of parent 2 (67%)</w:t>
      </w:r>
      <w:r w:rsidR="00403B84">
        <w:t xml:space="preserve">, </w:t>
      </w:r>
      <w:r w:rsidR="00DC1344">
        <w:t xml:space="preserve">with genotypes LLH or LHH, </w:t>
      </w:r>
      <w:r w:rsidR="00403B84">
        <w:t>despite the idealized designations in the figure</w:t>
      </w:r>
      <w:r w:rsidR="0023340E">
        <w:t xml:space="preserve"> and graphs in S4</w:t>
      </w:r>
      <w:r w:rsidR="00ED2155">
        <w:t xml:space="preserve">. </w:t>
      </w:r>
    </w:p>
    <w:p w14:paraId="1C051964" w14:textId="77777777" w:rsidR="00962D7A" w:rsidRDefault="00962D7A" w:rsidP="00962D7A"/>
    <w:p w14:paraId="0AABE3AE" w14:textId="3B6B16EB" w:rsidR="00962D7A" w:rsidRPr="006208D0" w:rsidRDefault="002B2748" w:rsidP="00962D7A">
      <w:r>
        <w:lastRenderedPageBreak/>
        <w:t>R</w:t>
      </w:r>
      <w:r w:rsidR="00962D7A">
        <w:t>ight panel</w:t>
      </w:r>
      <w:r>
        <w:t>:</w:t>
      </w:r>
      <w:r w:rsidR="00962D7A">
        <w:t xml:space="preserve"> </w:t>
      </w:r>
      <w:r>
        <w:t>Here</w:t>
      </w:r>
      <w:r w:rsidR="00962D7A">
        <w:t xml:space="preserve"> we show the </w:t>
      </w:r>
      <w:r w:rsidR="00E236C5">
        <w:t xml:space="preserve">same </w:t>
      </w:r>
      <w:r w:rsidR="00962D7A">
        <w:t xml:space="preserve">samples </w:t>
      </w:r>
      <w:r w:rsidR="00E644F3">
        <w:t>for</w:t>
      </w:r>
      <w:r w:rsidR="00E236C5">
        <w:t xml:space="preserve"> cDNA </w:t>
      </w:r>
      <w:r w:rsidR="00962D7A">
        <w:t>for the same contig. The expression of the homeologs for each sample was called in the exact same manner as the gDNA. However, with the cDNA</w:t>
      </w:r>
      <w:r w:rsidR="00E644F3">
        <w:t>,</w:t>
      </w:r>
      <w:r w:rsidR="00962D7A">
        <w:t xml:space="preserve"> we are able to </w:t>
      </w:r>
      <w:r w:rsidR="00E644F3">
        <w:t>distinguish between homeolog loss (not present in either cDNA or gDNA) or silencing (present in gDNA but not in cDNA).</w:t>
      </w:r>
    </w:p>
    <w:p w14:paraId="34B6D9DC" w14:textId="1FC738EC" w:rsidR="00962D7A" w:rsidRDefault="00C40793">
      <w:r>
        <w:rPr>
          <w:noProof/>
        </w:rPr>
        <w:drawing>
          <wp:inline distT="0" distB="0" distL="0" distR="0" wp14:anchorId="38DF8935" wp14:editId="6AA7A595">
            <wp:extent cx="7886700" cy="47752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886700" cy="4775200"/>
                    </a:xfrm>
                    <a:prstGeom prst="rect">
                      <a:avLst/>
                    </a:prstGeom>
                  </pic:spPr>
                </pic:pic>
              </a:graphicData>
            </a:graphic>
          </wp:inline>
        </w:drawing>
      </w:r>
    </w:p>
    <w:sectPr w:rsidR="00962D7A" w:rsidSect="001C5F10">
      <w:headerReference w:type="default" r:id="rId8"/>
      <w:footerReference w:type="default" r:id="rId9"/>
      <w:pgSz w:w="15840" w:h="12240" w:orient="landscape"/>
      <w:pgMar w:top="1305"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2430" w14:textId="77777777" w:rsidR="00346A6F" w:rsidRDefault="00346A6F" w:rsidP="001C5F10">
      <w:r>
        <w:separator/>
      </w:r>
    </w:p>
  </w:endnote>
  <w:endnote w:type="continuationSeparator" w:id="0">
    <w:p w14:paraId="3BA0BA6D" w14:textId="77777777" w:rsidR="00346A6F" w:rsidRDefault="00346A6F" w:rsidP="001C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41E3" w14:textId="6F86B400" w:rsidR="001C5F10" w:rsidRDefault="001C5F10" w:rsidP="001C5F10">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507D" w14:textId="77777777" w:rsidR="00346A6F" w:rsidRDefault="00346A6F" w:rsidP="001C5F10">
      <w:r>
        <w:separator/>
      </w:r>
    </w:p>
  </w:footnote>
  <w:footnote w:type="continuationSeparator" w:id="0">
    <w:p w14:paraId="228419DA" w14:textId="77777777" w:rsidR="00346A6F" w:rsidRDefault="00346A6F" w:rsidP="001C5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B323" w14:textId="77777777" w:rsidR="001C5F10" w:rsidRPr="000620A1" w:rsidRDefault="001C5F10" w:rsidP="001C5F10">
    <w:pPr>
      <w:pStyle w:val="Header"/>
      <w:rPr>
        <w:bCs/>
      </w:rPr>
    </w:pPr>
    <w:r>
      <w:t xml:space="preserve">Jordon-Thaden et al. </w:t>
    </w:r>
    <w:r w:rsidRPr="000620A1">
      <w:rPr>
        <w:bCs/>
      </w:rPr>
      <w:t xml:space="preserve">Homeolog loss and silencing in synthetic allotetraploid </w:t>
    </w:r>
    <w:r w:rsidRPr="00076918">
      <w:rPr>
        <w:bCs/>
        <w:i/>
        <w:iCs/>
      </w:rPr>
      <w:t>Tragopogon</w:t>
    </w:r>
    <w:r w:rsidRPr="000620A1">
      <w:rPr>
        <w:bCs/>
      </w:rPr>
      <w:t xml:space="preserve"> species (Asteraceae) mirror alterations in natural populations</w:t>
    </w:r>
  </w:p>
  <w:p w14:paraId="6D234A68" w14:textId="77777777" w:rsidR="001C5F10" w:rsidRDefault="001C5F1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tis,Pamela S">
    <w15:presenceInfo w15:providerId="AD" w15:userId="S::psoltis@ufl.edu::703ae5ec-ac70-4fad-8384-a2714a43e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77"/>
    <w:rsid w:val="00027CDE"/>
    <w:rsid w:val="000315B5"/>
    <w:rsid w:val="000337A4"/>
    <w:rsid w:val="00055118"/>
    <w:rsid w:val="000D74D9"/>
    <w:rsid w:val="00110AA7"/>
    <w:rsid w:val="00170236"/>
    <w:rsid w:val="001C5F10"/>
    <w:rsid w:val="0022611A"/>
    <w:rsid w:val="0023340E"/>
    <w:rsid w:val="002339DD"/>
    <w:rsid w:val="00240C2A"/>
    <w:rsid w:val="002418C7"/>
    <w:rsid w:val="002B2748"/>
    <w:rsid w:val="00346A6F"/>
    <w:rsid w:val="00364DF3"/>
    <w:rsid w:val="003C1126"/>
    <w:rsid w:val="00403B84"/>
    <w:rsid w:val="0050033D"/>
    <w:rsid w:val="005169AD"/>
    <w:rsid w:val="00531188"/>
    <w:rsid w:val="0053776A"/>
    <w:rsid w:val="00556812"/>
    <w:rsid w:val="00593D40"/>
    <w:rsid w:val="00633611"/>
    <w:rsid w:val="006C66B5"/>
    <w:rsid w:val="006D57CB"/>
    <w:rsid w:val="00700A1F"/>
    <w:rsid w:val="00735225"/>
    <w:rsid w:val="007B5845"/>
    <w:rsid w:val="007D45F8"/>
    <w:rsid w:val="007E4F38"/>
    <w:rsid w:val="007E52C9"/>
    <w:rsid w:val="007F584A"/>
    <w:rsid w:val="00803062"/>
    <w:rsid w:val="00952177"/>
    <w:rsid w:val="00962D7A"/>
    <w:rsid w:val="0097464A"/>
    <w:rsid w:val="009F078C"/>
    <w:rsid w:val="009F1BE4"/>
    <w:rsid w:val="00A53D91"/>
    <w:rsid w:val="00A719DC"/>
    <w:rsid w:val="00A96A62"/>
    <w:rsid w:val="00AB1BEF"/>
    <w:rsid w:val="00AF5079"/>
    <w:rsid w:val="00B167B4"/>
    <w:rsid w:val="00B473C9"/>
    <w:rsid w:val="00B71125"/>
    <w:rsid w:val="00B94E6B"/>
    <w:rsid w:val="00BB1A17"/>
    <w:rsid w:val="00BC01D1"/>
    <w:rsid w:val="00BD5B4F"/>
    <w:rsid w:val="00BF0A6E"/>
    <w:rsid w:val="00C32ADD"/>
    <w:rsid w:val="00C40793"/>
    <w:rsid w:val="00D02FAE"/>
    <w:rsid w:val="00D46511"/>
    <w:rsid w:val="00D639D2"/>
    <w:rsid w:val="00D95AA1"/>
    <w:rsid w:val="00DC1344"/>
    <w:rsid w:val="00DF4D69"/>
    <w:rsid w:val="00DF505A"/>
    <w:rsid w:val="00E16B60"/>
    <w:rsid w:val="00E236C5"/>
    <w:rsid w:val="00E334DC"/>
    <w:rsid w:val="00E375AC"/>
    <w:rsid w:val="00E644F3"/>
    <w:rsid w:val="00E66B40"/>
    <w:rsid w:val="00E92427"/>
    <w:rsid w:val="00EB173D"/>
    <w:rsid w:val="00EB3915"/>
    <w:rsid w:val="00ED2155"/>
    <w:rsid w:val="00F90E45"/>
    <w:rsid w:val="00FA3E35"/>
    <w:rsid w:val="00FB390F"/>
    <w:rsid w:val="00FE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9031"/>
  <w14:defaultImageDpi w14:val="32767"/>
  <w15:chartTrackingRefBased/>
  <w15:docId w15:val="{22CF8844-4DBA-6148-B984-A2BE0D41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10"/>
    <w:pPr>
      <w:tabs>
        <w:tab w:val="center" w:pos="4680"/>
        <w:tab w:val="right" w:pos="9360"/>
      </w:tabs>
    </w:pPr>
  </w:style>
  <w:style w:type="character" w:customStyle="1" w:styleId="HeaderChar">
    <w:name w:val="Header Char"/>
    <w:basedOn w:val="DefaultParagraphFont"/>
    <w:link w:val="Header"/>
    <w:uiPriority w:val="99"/>
    <w:rsid w:val="001C5F10"/>
  </w:style>
  <w:style w:type="paragraph" w:styleId="Footer">
    <w:name w:val="footer"/>
    <w:basedOn w:val="Normal"/>
    <w:link w:val="FooterChar"/>
    <w:uiPriority w:val="99"/>
    <w:unhideWhenUsed/>
    <w:rsid w:val="001C5F10"/>
    <w:pPr>
      <w:tabs>
        <w:tab w:val="center" w:pos="4680"/>
        <w:tab w:val="right" w:pos="9360"/>
      </w:tabs>
    </w:pPr>
  </w:style>
  <w:style w:type="character" w:customStyle="1" w:styleId="FooterChar">
    <w:name w:val="Footer Char"/>
    <w:basedOn w:val="DefaultParagraphFont"/>
    <w:link w:val="Footer"/>
    <w:uiPriority w:val="99"/>
    <w:rsid w:val="001C5F10"/>
  </w:style>
  <w:style w:type="paragraph" w:styleId="BalloonText">
    <w:name w:val="Balloon Text"/>
    <w:basedOn w:val="Normal"/>
    <w:link w:val="BalloonTextChar"/>
    <w:uiPriority w:val="99"/>
    <w:semiHidden/>
    <w:unhideWhenUsed/>
    <w:rsid w:val="00E375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75A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0033D"/>
    <w:rPr>
      <w:sz w:val="16"/>
      <w:szCs w:val="16"/>
    </w:rPr>
  </w:style>
  <w:style w:type="paragraph" w:styleId="CommentText">
    <w:name w:val="annotation text"/>
    <w:basedOn w:val="Normal"/>
    <w:link w:val="CommentTextChar"/>
    <w:uiPriority w:val="99"/>
    <w:semiHidden/>
    <w:unhideWhenUsed/>
    <w:rsid w:val="0050033D"/>
    <w:rPr>
      <w:sz w:val="20"/>
      <w:szCs w:val="20"/>
    </w:rPr>
  </w:style>
  <w:style w:type="character" w:customStyle="1" w:styleId="CommentTextChar">
    <w:name w:val="Comment Text Char"/>
    <w:basedOn w:val="DefaultParagraphFont"/>
    <w:link w:val="CommentText"/>
    <w:uiPriority w:val="99"/>
    <w:semiHidden/>
    <w:rsid w:val="0050033D"/>
    <w:rPr>
      <w:sz w:val="20"/>
      <w:szCs w:val="20"/>
    </w:rPr>
  </w:style>
  <w:style w:type="paragraph" w:styleId="CommentSubject">
    <w:name w:val="annotation subject"/>
    <w:basedOn w:val="CommentText"/>
    <w:next w:val="CommentText"/>
    <w:link w:val="CommentSubjectChar"/>
    <w:uiPriority w:val="99"/>
    <w:semiHidden/>
    <w:unhideWhenUsed/>
    <w:rsid w:val="0050033D"/>
    <w:rPr>
      <w:b/>
      <w:bCs/>
    </w:rPr>
  </w:style>
  <w:style w:type="character" w:customStyle="1" w:styleId="CommentSubjectChar">
    <w:name w:val="Comment Subject Char"/>
    <w:basedOn w:val="CommentTextChar"/>
    <w:link w:val="CommentSubject"/>
    <w:uiPriority w:val="99"/>
    <w:semiHidden/>
    <w:rsid w:val="0050033D"/>
    <w:rPr>
      <w:b/>
      <w:bCs/>
      <w:sz w:val="20"/>
      <w:szCs w:val="20"/>
    </w:rPr>
  </w:style>
  <w:style w:type="paragraph" w:styleId="Revision">
    <w:name w:val="Revision"/>
    <w:hidden/>
    <w:uiPriority w:val="99"/>
    <w:semiHidden/>
    <w:rsid w:val="00E92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Jordon-Thaden</dc:creator>
  <cp:keywords/>
  <dc:description/>
  <cp:lastModifiedBy>IEJT</cp:lastModifiedBy>
  <cp:revision>2</cp:revision>
  <dcterms:created xsi:type="dcterms:W3CDTF">2023-06-01T18:12:00Z</dcterms:created>
  <dcterms:modified xsi:type="dcterms:W3CDTF">2023-06-01T18:12:00Z</dcterms:modified>
</cp:coreProperties>
</file>